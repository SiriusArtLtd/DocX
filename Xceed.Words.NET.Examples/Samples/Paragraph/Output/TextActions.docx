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2ba7180b3543d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XCEED\BoucherS" w:date="2024-01-22T11:34:00Z">
        <w:r>
          <w:delText>modifications</w:delText>
        </w:r>
      </w:del>
      <w:ins w:id="1" w:author="XCEED\BoucherS" w:date="2024-01-22T11:34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834bb0db254f6c" /><Relationship Type="http://schemas.openxmlformats.org/officeDocument/2006/relationships/numbering" Target="/word/numbering.xml" Id="Rf395757b7eab43de" /><Relationship Type="http://schemas.openxmlformats.org/officeDocument/2006/relationships/settings" Target="/word/settings.xml" Id="R8014de67b85446c2" /></Relationships>
</file>